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18" w:rsidRPr="0069756E" w:rsidRDefault="00013F18" w:rsidP="005D295A">
      <w:pPr>
        <w:jc w:val="both"/>
        <w:rPr>
          <w:b/>
          <w:sz w:val="24"/>
        </w:rPr>
      </w:pPr>
      <w:bookmarkStart w:id="0" w:name="_GoBack"/>
      <w:bookmarkEnd w:id="0"/>
      <w:r w:rsidRPr="0069756E">
        <w:rPr>
          <w:b/>
          <w:sz w:val="24"/>
        </w:rPr>
        <w:t>The Creamer’s Field Migratory Waterfowl Refuge</w:t>
      </w:r>
    </w:p>
    <w:p w:rsidR="00911D12" w:rsidRDefault="005D295A" w:rsidP="00871570">
      <w:pPr>
        <w:jc w:val="both"/>
      </w:pPr>
      <w:r w:rsidRPr="005D295A">
        <w:t xml:space="preserve">The Creamer’s Field is a bird sanctuary open to visitors. Small trails bring the visitors through wetlands, forests and open fields.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8"/>
        <w:gridCol w:w="3090"/>
      </w:tblGrid>
      <w:tr w:rsidR="00FF2410" w:rsidTr="00982EBB">
        <w:tc>
          <w:tcPr>
            <w:tcW w:w="0" w:type="auto"/>
          </w:tcPr>
          <w:p w:rsidR="007B6C55" w:rsidRDefault="007B6C55" w:rsidP="00871570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57ECEB7C" wp14:editId="3712C92B">
                  <wp:extent cx="5198400" cy="2520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559.JPG"/>
                          <pic:cNvPicPr preferRelativeResize="0"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321"/>
                          <a:stretch/>
                        </pic:blipFill>
                        <pic:spPr bwMode="auto">
                          <a:xfrm>
                            <a:off x="0" y="0"/>
                            <a:ext cx="519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F2410" w:rsidRDefault="00FF2410" w:rsidP="00871570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66BC3748" wp14:editId="5DA1BBFE">
                  <wp:extent cx="2518459" cy="2158678"/>
                  <wp:effectExtent l="8572" t="0" r="4763" b="4762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564.JPG"/>
                          <pic:cNvPicPr preferRelativeResize="0"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500"/>
                          <a:stretch/>
                        </pic:blipFill>
                        <pic:spPr bwMode="auto">
                          <a:xfrm rot="5400000">
                            <a:off x="0" y="0"/>
                            <a:ext cx="2520001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410" w:rsidRPr="00EA22A4" w:rsidRDefault="00A45F0C" w:rsidP="00871570">
      <w:pPr>
        <w:jc w:val="both"/>
        <w:rPr>
          <w:i/>
        </w:rPr>
      </w:pPr>
      <w:r w:rsidRPr="00EA22A4">
        <w:rPr>
          <w:i/>
        </w:rPr>
        <w:t>The Creamer’s Field Migratory Waterfowl Refuge (left). Pascal</w:t>
      </w:r>
      <w:r w:rsidR="00987E93" w:rsidRPr="00EA22A4">
        <w:rPr>
          <w:i/>
        </w:rPr>
        <w:t>’s</w:t>
      </w:r>
      <w:r w:rsidRPr="00EA22A4">
        <w:rPr>
          <w:i/>
        </w:rPr>
        <w:t xml:space="preserve"> stretching exercises along the trail (right).</w:t>
      </w:r>
    </w:p>
    <w:p w:rsidR="00BD4D8B" w:rsidRDefault="00C021AB" w:rsidP="005D295A">
      <w:pPr>
        <w:jc w:val="both"/>
      </w:pPr>
      <w:r>
        <w:t xml:space="preserve">Visitors can have a glimpse of the taiga. </w:t>
      </w:r>
      <w:r w:rsidR="00BD4D8B">
        <w:t xml:space="preserve">The </w:t>
      </w:r>
      <w:r w:rsidR="008B6949">
        <w:t xml:space="preserve">taiga, also called </w:t>
      </w:r>
      <w:r w:rsidR="00BD4D8B">
        <w:t xml:space="preserve">boreal </w:t>
      </w:r>
      <w:r w:rsidR="008B6949">
        <w:t>forest, which stretches across northern America, interiors of Siberia, northern Asia and northern Europe, is the largest terrestrial ecosystem</w:t>
      </w:r>
      <w:r w:rsidR="00E74853">
        <w:t>,</w:t>
      </w:r>
      <w:r w:rsidR="008B6949">
        <w:t xml:space="preserve"> covering 11% of the Earth’ surface.</w:t>
      </w:r>
      <w:r>
        <w:t xml:space="preserve"> The boreal forest covers all the interior Alaska from the Coast Range to the Brooks Range. </w:t>
      </w:r>
      <w:r w:rsidR="00871570">
        <w:t>This ecosystem is characterized by long winters, short summers, large temperature range</w:t>
      </w:r>
      <w:r w:rsidR="00401B04">
        <w:t>s</w:t>
      </w:r>
      <w:r w:rsidR="00871570">
        <w:t xml:space="preserve"> with extremely cold temperatures in winter, down to -50°C, and high temperature in summer, exceeding 30°C. </w:t>
      </w:r>
      <w:r w:rsidR="00401B04">
        <w:t>The ground is formed by p</w:t>
      </w:r>
      <w:r w:rsidR="00871570">
        <w:t xml:space="preserve">ermafrost, </w:t>
      </w:r>
      <w:r w:rsidR="00401B04">
        <w:t xml:space="preserve">a frozen mix of soil, rocks and ice, which </w:t>
      </w:r>
      <w:r w:rsidR="00911D12">
        <w:t>limits plant roots</w:t>
      </w:r>
      <w:r w:rsidR="00871570">
        <w:t>.</w:t>
      </w:r>
      <w:r w:rsidR="00F749EF">
        <w:t xml:space="preserve"> </w:t>
      </w:r>
      <w:r w:rsidR="006C743B">
        <w:t xml:space="preserve">Extensive fires, triggered naturally, hit the boreal forest, driving the </w:t>
      </w:r>
      <w:r w:rsidR="006C743B" w:rsidRPr="006C743B">
        <w:t>ecological dynamics of </w:t>
      </w:r>
      <w:r w:rsidR="006C743B">
        <w:t xml:space="preserve">the </w:t>
      </w:r>
      <w:r w:rsidR="006C743B" w:rsidRPr="006C743B">
        <w:t>forest</w:t>
      </w:r>
      <w:r w:rsidR="006C743B">
        <w:t xml:space="preserve">’s </w:t>
      </w:r>
      <w:r w:rsidR="006C743B" w:rsidRPr="006C743B">
        <w:t>structure and productivity.</w:t>
      </w:r>
      <w:r w:rsidR="0077511F">
        <w:t xml:space="preserve"> </w:t>
      </w:r>
      <w:r w:rsidR="00F749EF">
        <w:t xml:space="preserve">Only few species can resist to these extreme </w:t>
      </w:r>
      <w:r w:rsidR="0077511F">
        <w:t xml:space="preserve">conditions: </w:t>
      </w:r>
      <w:r w:rsidR="00E74853">
        <w:t>b</w:t>
      </w:r>
      <w:r w:rsidR="001931D5">
        <w:t>lack spruce (</w:t>
      </w:r>
      <w:proofErr w:type="spellStart"/>
      <w:r w:rsidR="001931D5">
        <w:t>Picea</w:t>
      </w:r>
      <w:proofErr w:type="spellEnd"/>
      <w:r w:rsidR="001931D5">
        <w:t xml:space="preserve"> Mariana), white spruce (</w:t>
      </w:r>
      <w:proofErr w:type="spellStart"/>
      <w:r w:rsidR="001931D5">
        <w:t>Picea</w:t>
      </w:r>
      <w:proofErr w:type="spellEnd"/>
      <w:r w:rsidR="001931D5">
        <w:t xml:space="preserve"> </w:t>
      </w:r>
      <w:proofErr w:type="spellStart"/>
      <w:r w:rsidR="001931D5">
        <w:t>Glauca</w:t>
      </w:r>
      <w:proofErr w:type="spellEnd"/>
      <w:r w:rsidR="001931D5">
        <w:t>), tamarack (</w:t>
      </w:r>
      <w:proofErr w:type="spellStart"/>
      <w:r w:rsidR="001931D5">
        <w:t>larix</w:t>
      </w:r>
      <w:proofErr w:type="spellEnd"/>
      <w:r w:rsidR="001931D5">
        <w:t xml:space="preserve"> </w:t>
      </w:r>
      <w:proofErr w:type="spellStart"/>
      <w:r w:rsidR="001931D5">
        <w:t>laricina</w:t>
      </w:r>
      <w:proofErr w:type="spellEnd"/>
      <w:r w:rsidR="001931D5">
        <w:t xml:space="preserve">), paper </w:t>
      </w:r>
      <w:proofErr w:type="spellStart"/>
      <w:r w:rsidR="001931D5">
        <w:t>bearch</w:t>
      </w:r>
      <w:proofErr w:type="spellEnd"/>
      <w:r w:rsidR="001931D5">
        <w:t xml:space="preserve"> (</w:t>
      </w:r>
      <w:proofErr w:type="spellStart"/>
      <w:r w:rsidR="001931D5">
        <w:t>betula</w:t>
      </w:r>
      <w:proofErr w:type="spellEnd"/>
      <w:r w:rsidR="001931D5">
        <w:t xml:space="preserve"> </w:t>
      </w:r>
      <w:proofErr w:type="spellStart"/>
      <w:r w:rsidR="001931D5">
        <w:t>papyrifera</w:t>
      </w:r>
      <w:proofErr w:type="spellEnd"/>
      <w:r w:rsidR="001931D5">
        <w:t>), aspen (</w:t>
      </w:r>
      <w:proofErr w:type="spellStart"/>
      <w:r w:rsidR="001931D5">
        <w:t>p</w:t>
      </w:r>
      <w:r w:rsidR="001931D5" w:rsidRPr="001931D5">
        <w:t>opulus</w:t>
      </w:r>
      <w:proofErr w:type="spellEnd"/>
      <w:r w:rsidR="001931D5" w:rsidRPr="001931D5">
        <w:t xml:space="preserve"> </w:t>
      </w:r>
      <w:proofErr w:type="spellStart"/>
      <w:r w:rsidR="001931D5" w:rsidRPr="001931D5">
        <w:t>tremuloides</w:t>
      </w:r>
      <w:proofErr w:type="spellEnd"/>
      <w:r w:rsidR="001931D5">
        <w:t xml:space="preserve">), </w:t>
      </w:r>
      <w:r w:rsidR="00E74853">
        <w:t xml:space="preserve">and </w:t>
      </w:r>
      <w:r w:rsidR="001931D5">
        <w:t>balsam poplar (</w:t>
      </w:r>
      <w:proofErr w:type="spellStart"/>
      <w:r w:rsidR="001931D5">
        <w:t>p</w:t>
      </w:r>
      <w:r w:rsidR="001931D5" w:rsidRPr="001931D5">
        <w:t>opulus</w:t>
      </w:r>
      <w:proofErr w:type="spellEnd"/>
      <w:r w:rsidR="001931D5" w:rsidRPr="001931D5">
        <w:t xml:space="preserve"> </w:t>
      </w:r>
      <w:proofErr w:type="spellStart"/>
      <w:r w:rsidR="001931D5" w:rsidRPr="001931D5">
        <w:t>balsamifera</w:t>
      </w:r>
      <w:proofErr w:type="spellEnd"/>
      <w:r w:rsidR="001931D5" w:rsidRPr="001931D5">
        <w:t>)</w:t>
      </w:r>
      <w:r w:rsidR="00FB03FE">
        <w:t>.</w:t>
      </w:r>
    </w:p>
    <w:p w:rsidR="00F34B52" w:rsidRDefault="00FF2410" w:rsidP="005D295A">
      <w:pPr>
        <w:jc w:val="both"/>
      </w:pPr>
      <w:r>
        <w:t xml:space="preserve">Besides the beauty of </w:t>
      </w:r>
      <w:r w:rsidR="00966F17">
        <w:t xml:space="preserve">these </w:t>
      </w:r>
      <w:r>
        <w:t xml:space="preserve">tall and majestic trees, what </w:t>
      </w:r>
      <w:r w:rsidR="00987E93">
        <w:t>s</w:t>
      </w:r>
      <w:r>
        <w:t>urprised us</w:t>
      </w:r>
      <w:r w:rsidR="00987E93">
        <w:t xml:space="preserve"> the most</w:t>
      </w:r>
      <w:r>
        <w:t xml:space="preserve"> </w:t>
      </w:r>
      <w:r w:rsidR="00966F17">
        <w:t>wa</w:t>
      </w:r>
      <w:r>
        <w:t xml:space="preserve">s that the forest is </w:t>
      </w:r>
      <w:r w:rsidR="00966F17">
        <w:t xml:space="preserve">literally </w:t>
      </w:r>
      <w:proofErr w:type="gramStart"/>
      <w:r>
        <w:t>slumping.</w:t>
      </w:r>
      <w:proofErr w:type="gramEnd"/>
      <w:r>
        <w:t xml:space="preserve"> </w:t>
      </w:r>
      <w:r w:rsidR="00E94F19">
        <w:t>While walking around we were wondering</w:t>
      </w:r>
      <w:r w:rsidR="009A3F1C">
        <w:t>:</w:t>
      </w:r>
      <w:r w:rsidR="00E94F19">
        <w:t xml:space="preserve"> w</w:t>
      </w:r>
      <w:r>
        <w:t xml:space="preserve">hy </w:t>
      </w:r>
      <w:r w:rsidR="009A3F1C">
        <w:t xml:space="preserve">are </w:t>
      </w:r>
      <w:r w:rsidR="00E94F19">
        <w:t>the</w:t>
      </w:r>
      <w:r>
        <w:t xml:space="preserve"> trees sink</w:t>
      </w:r>
      <w:r w:rsidR="00966F17">
        <w:t>ing into the ground</w:t>
      </w:r>
      <w:r>
        <w:t>, bending and ultimately falling</w:t>
      </w:r>
      <w:r w:rsidR="009A3F1C">
        <w:t>?</w:t>
      </w:r>
      <w:r w:rsidR="00F34B52">
        <w:t xml:space="preserve"> </w:t>
      </w:r>
      <w:r w:rsidR="00987E93">
        <w:t xml:space="preserve"> T</w:t>
      </w:r>
      <w:r w:rsidR="00F34B52">
        <w:t>his is happ</w:t>
      </w:r>
      <w:r w:rsidR="00C66ADD">
        <w:t>enin</w:t>
      </w:r>
      <w:r w:rsidR="00F34B52">
        <w:t xml:space="preserve">g because of </w:t>
      </w:r>
      <w:r w:rsidR="00C66ADD">
        <w:t>the freezing-thawing cycle of the ground. In these areas, d</w:t>
      </w:r>
      <w:r w:rsidR="00F34B52">
        <w:t xml:space="preserve">uring cold winters, </w:t>
      </w:r>
      <w:r w:rsidR="00C66ADD">
        <w:t xml:space="preserve">the soil is frozen and </w:t>
      </w:r>
      <w:r w:rsidR="004234DD">
        <w:t xml:space="preserve">cracks open in the permafrost </w:t>
      </w:r>
      <w:r w:rsidR="00F34B52">
        <w:t xml:space="preserve">due to </w:t>
      </w:r>
      <w:r w:rsidR="004234DD">
        <w:t>expansion. These cracks are filled by snowmelt water the following spring. This cycle continues for years, creating</w:t>
      </w:r>
      <w:r w:rsidR="00C66ADD">
        <w:t xml:space="preserve"> so called</w:t>
      </w:r>
      <w:r w:rsidR="004234DD">
        <w:t xml:space="preserve"> ice wedges that can become </w:t>
      </w:r>
      <w:r w:rsidR="009A3F1C">
        <w:t xml:space="preserve">approximately </w:t>
      </w:r>
      <w:r w:rsidR="004234DD">
        <w:t>3 meters wide and 6 meters deep.</w:t>
      </w:r>
      <w:r w:rsidR="007D36AD">
        <w:t xml:space="preserve"> In summer, when permafrost melts, these wedges are free of ice</w:t>
      </w:r>
      <w:r w:rsidR="00325C71">
        <w:t xml:space="preserve"> and create holes where </w:t>
      </w:r>
      <w:r w:rsidR="00C66ADD">
        <w:t xml:space="preserve">melting water, </w:t>
      </w:r>
      <w:r w:rsidR="007D36AD">
        <w:t xml:space="preserve">soil and trees </w:t>
      </w:r>
      <w:r w:rsidR="00325C71">
        <w:t xml:space="preserve">can </w:t>
      </w:r>
      <w:r w:rsidR="007D36AD">
        <w:t>sink into</w:t>
      </w:r>
      <w:r w:rsidR="00325C71">
        <w:t>,</w:t>
      </w:r>
      <w:r w:rsidR="007D36AD">
        <w:t xml:space="preserve"> resulting in a </w:t>
      </w:r>
      <w:r w:rsidR="00F76A49">
        <w:t xml:space="preserve">very </w:t>
      </w:r>
      <w:r w:rsidR="007D36AD">
        <w:t>special architecture!</w:t>
      </w:r>
    </w:p>
    <w:p w:rsidR="007D36AD" w:rsidRDefault="007D36AD" w:rsidP="005D295A">
      <w:pPr>
        <w:jc w:val="both"/>
      </w:pPr>
    </w:p>
    <w:p w:rsidR="004234DD" w:rsidRDefault="004234DD" w:rsidP="005D295A">
      <w:pPr>
        <w:jc w:val="both"/>
      </w:pPr>
    </w:p>
    <w:p w:rsidR="00A45F0C" w:rsidRDefault="00A45F0C" w:rsidP="005D295A">
      <w:pPr>
        <w:jc w:val="both"/>
      </w:pPr>
    </w:p>
    <w:p w:rsidR="00A45F0C" w:rsidRDefault="00A45F0C" w:rsidP="005D295A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6276"/>
      </w:tblGrid>
      <w:tr w:rsidR="00FF2410" w:rsidTr="00982EBB">
        <w:tc>
          <w:tcPr>
            <w:tcW w:w="5094" w:type="dxa"/>
          </w:tcPr>
          <w:p w:rsidR="00FF2410" w:rsidRDefault="00FF2410" w:rsidP="005D295A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11632C89" wp14:editId="24B02B69">
                  <wp:extent cx="2880000" cy="2160000"/>
                  <wp:effectExtent l="0" t="1905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5580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FF2410" w:rsidRDefault="00DD2B2C" w:rsidP="005D295A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157E11FF" wp14:editId="2085159E">
                  <wp:extent cx="3841200" cy="28800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70ff421-cf76-42db-809a-541b739a698c.JP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2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C4E" w:rsidRPr="00D93C4E" w:rsidRDefault="00FF2410" w:rsidP="005D295A">
      <w:pPr>
        <w:jc w:val="both"/>
        <w:rPr>
          <w:i/>
        </w:rPr>
      </w:pPr>
      <w:r w:rsidRPr="00D93C4E">
        <w:rPr>
          <w:i/>
        </w:rPr>
        <w:t xml:space="preserve"> </w:t>
      </w:r>
      <w:r w:rsidR="00EA22A4" w:rsidRPr="00D93C4E">
        <w:rPr>
          <w:i/>
        </w:rPr>
        <w:t>Paper birches slumping into the ground (left and right).</w:t>
      </w:r>
    </w:p>
    <w:p w:rsidR="00D93C4E" w:rsidRDefault="00D93C4E" w:rsidP="005D295A">
      <w:pPr>
        <w:jc w:val="both"/>
      </w:pPr>
      <w:r>
        <w:t xml:space="preserve">Strong climate warming, observed especially at these latitudes, has led to substantially enhanced </w:t>
      </w:r>
      <w:r w:rsidR="000D64D9">
        <w:t>melting of permafrost</w:t>
      </w:r>
      <w:r>
        <w:t>. Consequences are clearly observable also at the Creamer’s field, where the slumping ha</w:t>
      </w:r>
      <w:r w:rsidR="000D64D9">
        <w:t>s</w:t>
      </w:r>
      <w:r>
        <w:t xml:space="preserve"> </w:t>
      </w:r>
      <w:r w:rsidR="000D64D9">
        <w:t>become</w:t>
      </w:r>
      <w:r>
        <w:t xml:space="preserve"> </w:t>
      </w:r>
      <w:r w:rsidR="000D64D9">
        <w:t>exceptional</w:t>
      </w:r>
      <w:r>
        <w:t xml:space="preserve">, especially after </w:t>
      </w:r>
      <w:proofErr w:type="spellStart"/>
      <w:r>
        <w:t>mid 1980s</w:t>
      </w:r>
      <w:proofErr w:type="spellEnd"/>
      <w:r>
        <w:t>, forcing repeated rerouting of the trails.</w:t>
      </w:r>
    </w:p>
    <w:p w:rsidR="00F3519D" w:rsidRDefault="00D62726" w:rsidP="005D295A">
      <w:pPr>
        <w:jc w:val="both"/>
      </w:pPr>
      <w:r>
        <w:t xml:space="preserve">Other interesting features of the ground’s freezing-thawing cycle in Alaska are seasonal wetlands. Depending on the season, at the same location it is possible to find snow and frozen ground, </w:t>
      </w:r>
      <w:r w:rsidR="00F3519D">
        <w:t xml:space="preserve">or a lake/pond flooded with melting water, or a dry meadow for a nice walk. </w:t>
      </w:r>
      <w:r w:rsidR="00DB2DCB">
        <w:t>While in winter the ground is frozen, snow and permafrost melt associated to warmer spring temperatures flood fields. Only in summer</w:t>
      </w:r>
      <w:del w:id="1" w:author="Pascal" w:date="2018-08-17T15:49:00Z">
        <w:r w:rsidR="00DB2DCB" w:rsidDel="00B43786">
          <w:delText>,</w:delText>
        </w:r>
      </w:del>
      <w:r w:rsidR="00DB2DCB">
        <w:t xml:space="preserve"> water can infiltrate into the soil and wetlands become dry. </w:t>
      </w:r>
      <w:r w:rsidR="00DD2B2C">
        <w:t xml:space="preserve">This was </w:t>
      </w:r>
      <w:r w:rsidR="00441B00">
        <w:t>something new for us</w:t>
      </w:r>
      <w:r w:rsidR="00DD2B2C">
        <w:t xml:space="preserve">. </w:t>
      </w:r>
      <w:r w:rsidR="00441B00">
        <w:t xml:space="preserve">After a couple of walks, we realized that, in Alaska, </w:t>
      </w:r>
      <w:r w:rsidR="00DD2B2C">
        <w:t>even if you go for a small</w:t>
      </w:r>
      <w:r w:rsidR="00C72A7B">
        <w:t>,</w:t>
      </w:r>
      <w:r w:rsidR="00DD2B2C">
        <w:t xml:space="preserve"> </w:t>
      </w:r>
      <w:r w:rsidR="00D3619A">
        <w:t xml:space="preserve">after-lunch </w:t>
      </w:r>
      <w:r w:rsidR="00DD2B2C">
        <w:t xml:space="preserve">walk </w:t>
      </w:r>
      <w:r w:rsidR="00C72A7B">
        <w:t xml:space="preserve">along ballerina/sandal trails, </w:t>
      </w:r>
      <w:r w:rsidR="00D3619A">
        <w:t>you should either wear boots</w:t>
      </w:r>
      <w:r w:rsidR="00DD2B2C">
        <w:t xml:space="preserve"> </w:t>
      </w:r>
      <w:r w:rsidR="00D3619A">
        <w:t xml:space="preserve">or take into </w:t>
      </w:r>
      <w:r w:rsidR="00441B00">
        <w:t>account</w:t>
      </w:r>
      <w:r w:rsidR="00D3619A">
        <w:t xml:space="preserve"> to have wet feet</w:t>
      </w:r>
      <w:r w:rsidR="00441B00">
        <w:t xml:space="preserve"> sooner or later</w:t>
      </w:r>
      <w:r w:rsidR="00D3619A">
        <w:t>.</w:t>
      </w:r>
    </w:p>
    <w:p w:rsidR="00E74853" w:rsidRDefault="00E74853" w:rsidP="00E74853">
      <w:pPr>
        <w:jc w:val="both"/>
        <w:rPr>
          <w:b/>
          <w:bCs/>
        </w:rPr>
      </w:pPr>
    </w:p>
    <w:p w:rsidR="0024122D" w:rsidRDefault="0024122D" w:rsidP="00E74853">
      <w:pPr>
        <w:jc w:val="both"/>
        <w:rPr>
          <w:b/>
          <w:bCs/>
        </w:rPr>
      </w:pPr>
    </w:p>
    <w:p w:rsidR="0024122D" w:rsidRDefault="0024122D" w:rsidP="00E74853">
      <w:pPr>
        <w:jc w:val="both"/>
        <w:rPr>
          <w:b/>
          <w:bCs/>
        </w:rPr>
      </w:pPr>
    </w:p>
    <w:p w:rsidR="00E74853" w:rsidRPr="000D64D9" w:rsidRDefault="00E74853" w:rsidP="00E74853">
      <w:pPr>
        <w:jc w:val="both"/>
        <w:rPr>
          <w:color w:val="0070C0"/>
        </w:rPr>
      </w:pPr>
      <w:r w:rsidRPr="000D64D9">
        <w:rPr>
          <w:color w:val="0070C0"/>
        </w:rPr>
        <w:t>Black spruce (</w:t>
      </w:r>
      <w:proofErr w:type="spellStart"/>
      <w:r w:rsidRPr="000D64D9">
        <w:rPr>
          <w:color w:val="0070C0"/>
        </w:rPr>
        <w:t>Picea</w:t>
      </w:r>
      <w:proofErr w:type="spellEnd"/>
      <w:r w:rsidRPr="000D64D9">
        <w:rPr>
          <w:color w:val="0070C0"/>
        </w:rPr>
        <w:t xml:space="preserve"> Mariana-</w:t>
      </w:r>
      <w:proofErr w:type="spellStart"/>
      <w:r w:rsidRPr="000D64D9">
        <w:rPr>
          <w:color w:val="0070C0"/>
        </w:rPr>
        <w:t>Picea</w:t>
      </w:r>
      <w:proofErr w:type="spellEnd"/>
      <w:r w:rsidRPr="000D64D9">
        <w:rPr>
          <w:color w:val="0070C0"/>
        </w:rPr>
        <w:t>-</w:t>
      </w:r>
      <w:proofErr w:type="spellStart"/>
      <w:r w:rsidRPr="000D64D9">
        <w:rPr>
          <w:color w:val="0070C0"/>
        </w:rPr>
        <w:t>Pinaceae</w:t>
      </w:r>
      <w:proofErr w:type="spellEnd"/>
      <w:r w:rsidRPr="000D64D9">
        <w:rPr>
          <w:color w:val="0070C0"/>
        </w:rPr>
        <w:t>), white spruce (</w:t>
      </w:r>
      <w:proofErr w:type="spellStart"/>
      <w:r w:rsidRPr="000D64D9">
        <w:rPr>
          <w:color w:val="0070C0"/>
        </w:rPr>
        <w:t>Picea</w:t>
      </w:r>
      <w:proofErr w:type="spellEnd"/>
      <w:r w:rsidRPr="000D64D9">
        <w:rPr>
          <w:color w:val="0070C0"/>
        </w:rPr>
        <w:t xml:space="preserve"> </w:t>
      </w:r>
      <w:proofErr w:type="spellStart"/>
      <w:r w:rsidRPr="000D64D9">
        <w:rPr>
          <w:color w:val="0070C0"/>
        </w:rPr>
        <w:t>Glauca-Picea-Pinaceae</w:t>
      </w:r>
      <w:proofErr w:type="spellEnd"/>
      <w:r w:rsidRPr="000D64D9">
        <w:rPr>
          <w:color w:val="0070C0"/>
        </w:rPr>
        <w:t>), tamarack (</w:t>
      </w:r>
      <w:proofErr w:type="spellStart"/>
      <w:r w:rsidRPr="000D64D9">
        <w:rPr>
          <w:color w:val="0070C0"/>
        </w:rPr>
        <w:t>larix</w:t>
      </w:r>
      <w:proofErr w:type="spellEnd"/>
      <w:r w:rsidRPr="000D64D9">
        <w:rPr>
          <w:color w:val="0070C0"/>
        </w:rPr>
        <w:t xml:space="preserve"> </w:t>
      </w:r>
      <w:proofErr w:type="spellStart"/>
      <w:r w:rsidRPr="000D64D9">
        <w:rPr>
          <w:color w:val="0070C0"/>
        </w:rPr>
        <w:t>laricina-Larix-Pinaceae</w:t>
      </w:r>
      <w:proofErr w:type="spellEnd"/>
      <w:r w:rsidRPr="000D64D9">
        <w:rPr>
          <w:color w:val="0070C0"/>
        </w:rPr>
        <w:t xml:space="preserve">), paper </w:t>
      </w:r>
      <w:proofErr w:type="spellStart"/>
      <w:r w:rsidRPr="000D64D9">
        <w:rPr>
          <w:color w:val="0070C0"/>
        </w:rPr>
        <w:t>bearch</w:t>
      </w:r>
      <w:proofErr w:type="spellEnd"/>
      <w:r w:rsidRPr="000D64D9">
        <w:rPr>
          <w:color w:val="0070C0"/>
        </w:rPr>
        <w:t xml:space="preserve"> (</w:t>
      </w:r>
      <w:proofErr w:type="spellStart"/>
      <w:r w:rsidRPr="000D64D9">
        <w:rPr>
          <w:color w:val="0070C0"/>
        </w:rPr>
        <w:t>betula</w:t>
      </w:r>
      <w:proofErr w:type="spellEnd"/>
      <w:r w:rsidRPr="000D64D9">
        <w:rPr>
          <w:color w:val="0070C0"/>
        </w:rPr>
        <w:t xml:space="preserve"> </w:t>
      </w:r>
      <w:proofErr w:type="spellStart"/>
      <w:r w:rsidRPr="000D64D9">
        <w:rPr>
          <w:color w:val="0070C0"/>
        </w:rPr>
        <w:t>papyrifera-betula-betulaceae</w:t>
      </w:r>
      <w:proofErr w:type="spellEnd"/>
      <w:r w:rsidRPr="000D64D9">
        <w:rPr>
          <w:color w:val="0070C0"/>
        </w:rPr>
        <w:t>), aspen (</w:t>
      </w:r>
      <w:proofErr w:type="spellStart"/>
      <w:r w:rsidRPr="000D64D9">
        <w:rPr>
          <w:color w:val="0070C0"/>
        </w:rPr>
        <w:t>populus</w:t>
      </w:r>
      <w:proofErr w:type="spellEnd"/>
      <w:r w:rsidRPr="000D64D9">
        <w:rPr>
          <w:color w:val="0070C0"/>
        </w:rPr>
        <w:t xml:space="preserve"> </w:t>
      </w:r>
      <w:proofErr w:type="spellStart"/>
      <w:r w:rsidRPr="000D64D9">
        <w:rPr>
          <w:color w:val="0070C0"/>
        </w:rPr>
        <w:t>tremuloides-populus-silicaceae</w:t>
      </w:r>
      <w:proofErr w:type="spellEnd"/>
      <w:r w:rsidRPr="000D64D9">
        <w:rPr>
          <w:color w:val="0070C0"/>
        </w:rPr>
        <w:t>), balsam poplar (</w:t>
      </w:r>
      <w:proofErr w:type="spellStart"/>
      <w:r w:rsidRPr="000D64D9">
        <w:rPr>
          <w:color w:val="0070C0"/>
        </w:rPr>
        <w:t>populus</w:t>
      </w:r>
      <w:proofErr w:type="spellEnd"/>
      <w:r w:rsidRPr="000D64D9">
        <w:rPr>
          <w:color w:val="0070C0"/>
        </w:rPr>
        <w:t xml:space="preserve"> </w:t>
      </w:r>
      <w:proofErr w:type="spellStart"/>
      <w:r w:rsidRPr="000D64D9">
        <w:rPr>
          <w:color w:val="0070C0"/>
        </w:rPr>
        <w:t>balsamifera-populus-silicaceae</w:t>
      </w:r>
      <w:proofErr w:type="spellEnd"/>
      <w:r w:rsidRPr="000D64D9">
        <w:rPr>
          <w:color w:val="0070C0"/>
        </w:rPr>
        <w:t>) (specie-</w:t>
      </w:r>
      <w:proofErr w:type="spellStart"/>
      <w:r w:rsidRPr="000D64D9">
        <w:rPr>
          <w:color w:val="0070C0"/>
        </w:rPr>
        <w:t>genere</w:t>
      </w:r>
      <w:proofErr w:type="spellEnd"/>
      <w:r w:rsidRPr="000D64D9">
        <w:rPr>
          <w:color w:val="0070C0"/>
        </w:rPr>
        <w:t>-</w:t>
      </w:r>
      <w:proofErr w:type="spellStart"/>
      <w:r w:rsidRPr="000D64D9">
        <w:rPr>
          <w:color w:val="0070C0"/>
        </w:rPr>
        <w:t>famiglia</w:t>
      </w:r>
      <w:proofErr w:type="spellEnd"/>
      <w:r w:rsidRPr="000D64D9">
        <w:rPr>
          <w:color w:val="0070C0"/>
        </w:rPr>
        <w:t>, species-genus-family).</w:t>
      </w:r>
    </w:p>
    <w:p w:rsidR="00E74853" w:rsidRPr="00E74853" w:rsidRDefault="00E74853" w:rsidP="00E74853">
      <w:pPr>
        <w:jc w:val="both"/>
        <w:rPr>
          <w:b/>
          <w:bCs/>
        </w:rPr>
      </w:pPr>
    </w:p>
    <w:sectPr w:rsidR="00E74853" w:rsidRPr="00E74853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37A7D"/>
    <w:multiLevelType w:val="hybridMultilevel"/>
    <w:tmpl w:val="3D66C8FE"/>
    <w:lvl w:ilvl="0" w:tplc="664C0EE8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scal">
    <w15:presenceInfo w15:providerId="None" w15:userId="Pasc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93"/>
    <w:rsid w:val="00006DC5"/>
    <w:rsid w:val="00011F3B"/>
    <w:rsid w:val="00013F18"/>
    <w:rsid w:val="0004282C"/>
    <w:rsid w:val="0008197B"/>
    <w:rsid w:val="00093D7C"/>
    <w:rsid w:val="000D4744"/>
    <w:rsid w:val="000D64D9"/>
    <w:rsid w:val="00113F30"/>
    <w:rsid w:val="00123091"/>
    <w:rsid w:val="00183FDB"/>
    <w:rsid w:val="001931D5"/>
    <w:rsid w:val="001948A3"/>
    <w:rsid w:val="001B6D6A"/>
    <w:rsid w:val="00214EE9"/>
    <w:rsid w:val="00230223"/>
    <w:rsid w:val="002372D7"/>
    <w:rsid w:val="0024122D"/>
    <w:rsid w:val="00243D93"/>
    <w:rsid w:val="00282E3F"/>
    <w:rsid w:val="002D0774"/>
    <w:rsid w:val="002F12F0"/>
    <w:rsid w:val="00325C71"/>
    <w:rsid w:val="00370C04"/>
    <w:rsid w:val="003A00B0"/>
    <w:rsid w:val="00401B04"/>
    <w:rsid w:val="004229E9"/>
    <w:rsid w:val="004234DD"/>
    <w:rsid w:val="00441B00"/>
    <w:rsid w:val="00454657"/>
    <w:rsid w:val="004760ED"/>
    <w:rsid w:val="00492C63"/>
    <w:rsid w:val="00492F27"/>
    <w:rsid w:val="004A4734"/>
    <w:rsid w:val="005362FF"/>
    <w:rsid w:val="00537E7B"/>
    <w:rsid w:val="005655EA"/>
    <w:rsid w:val="005700DB"/>
    <w:rsid w:val="005724A8"/>
    <w:rsid w:val="005C6008"/>
    <w:rsid w:val="005D295A"/>
    <w:rsid w:val="005F179F"/>
    <w:rsid w:val="00600B98"/>
    <w:rsid w:val="006237F9"/>
    <w:rsid w:val="00687622"/>
    <w:rsid w:val="0069756E"/>
    <w:rsid w:val="006C743B"/>
    <w:rsid w:val="006C7CB8"/>
    <w:rsid w:val="006D369E"/>
    <w:rsid w:val="006E5887"/>
    <w:rsid w:val="006E64B6"/>
    <w:rsid w:val="006E7A17"/>
    <w:rsid w:val="006F3FC2"/>
    <w:rsid w:val="007417DF"/>
    <w:rsid w:val="00746EFC"/>
    <w:rsid w:val="0077511F"/>
    <w:rsid w:val="0078647B"/>
    <w:rsid w:val="007A4E77"/>
    <w:rsid w:val="007B6C55"/>
    <w:rsid w:val="007D099A"/>
    <w:rsid w:val="007D36AD"/>
    <w:rsid w:val="007E0BCB"/>
    <w:rsid w:val="00871570"/>
    <w:rsid w:val="00873A08"/>
    <w:rsid w:val="00877BA4"/>
    <w:rsid w:val="00881F04"/>
    <w:rsid w:val="008A0CC8"/>
    <w:rsid w:val="008B3909"/>
    <w:rsid w:val="008B6949"/>
    <w:rsid w:val="00901EE8"/>
    <w:rsid w:val="00910CB7"/>
    <w:rsid w:val="00911D12"/>
    <w:rsid w:val="0092420D"/>
    <w:rsid w:val="00936678"/>
    <w:rsid w:val="00941445"/>
    <w:rsid w:val="00966F17"/>
    <w:rsid w:val="00982EBB"/>
    <w:rsid w:val="00987E93"/>
    <w:rsid w:val="0099560D"/>
    <w:rsid w:val="009A3F1C"/>
    <w:rsid w:val="00A21E62"/>
    <w:rsid w:val="00A371ED"/>
    <w:rsid w:val="00A45F0C"/>
    <w:rsid w:val="00A52F54"/>
    <w:rsid w:val="00A66AA9"/>
    <w:rsid w:val="00B17556"/>
    <w:rsid w:val="00B247D7"/>
    <w:rsid w:val="00B31B88"/>
    <w:rsid w:val="00B41D57"/>
    <w:rsid w:val="00B42102"/>
    <w:rsid w:val="00B43786"/>
    <w:rsid w:val="00B47502"/>
    <w:rsid w:val="00BD18C7"/>
    <w:rsid w:val="00BD4455"/>
    <w:rsid w:val="00BD4D8B"/>
    <w:rsid w:val="00BE3C1B"/>
    <w:rsid w:val="00C021AB"/>
    <w:rsid w:val="00C05274"/>
    <w:rsid w:val="00C43B17"/>
    <w:rsid w:val="00C66ADD"/>
    <w:rsid w:val="00C72A7B"/>
    <w:rsid w:val="00CC069A"/>
    <w:rsid w:val="00CE4461"/>
    <w:rsid w:val="00D3619A"/>
    <w:rsid w:val="00D62726"/>
    <w:rsid w:val="00D82C1B"/>
    <w:rsid w:val="00D93C4E"/>
    <w:rsid w:val="00DA09F4"/>
    <w:rsid w:val="00DA4A00"/>
    <w:rsid w:val="00DB2DCB"/>
    <w:rsid w:val="00DD2B2C"/>
    <w:rsid w:val="00DD39AD"/>
    <w:rsid w:val="00E05CE3"/>
    <w:rsid w:val="00E07715"/>
    <w:rsid w:val="00E10D16"/>
    <w:rsid w:val="00E1506E"/>
    <w:rsid w:val="00E23841"/>
    <w:rsid w:val="00E74853"/>
    <w:rsid w:val="00E94F19"/>
    <w:rsid w:val="00E9773B"/>
    <w:rsid w:val="00EA22A4"/>
    <w:rsid w:val="00EC5051"/>
    <w:rsid w:val="00F11C59"/>
    <w:rsid w:val="00F20D94"/>
    <w:rsid w:val="00F34B52"/>
    <w:rsid w:val="00F3519D"/>
    <w:rsid w:val="00F52B62"/>
    <w:rsid w:val="00F749EF"/>
    <w:rsid w:val="00F76A49"/>
    <w:rsid w:val="00FB03FE"/>
    <w:rsid w:val="00FD25B2"/>
    <w:rsid w:val="00FD6828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D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CE3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ListParagraph">
    <w:name w:val="List Paragraph"/>
    <w:basedOn w:val="Normal"/>
    <w:uiPriority w:val="34"/>
    <w:qFormat/>
    <w:rsid w:val="00BD4D8B"/>
    <w:pPr>
      <w:ind w:left="720"/>
      <w:contextualSpacing/>
    </w:pPr>
  </w:style>
  <w:style w:type="table" w:styleId="TableGrid">
    <w:name w:val="Table Grid"/>
    <w:basedOn w:val="TableNormal"/>
    <w:uiPriority w:val="59"/>
    <w:rsid w:val="00F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D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5CE3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ListParagraph">
    <w:name w:val="List Paragraph"/>
    <w:basedOn w:val="Normal"/>
    <w:uiPriority w:val="34"/>
    <w:qFormat/>
    <w:rsid w:val="00BD4D8B"/>
    <w:pPr>
      <w:ind w:left="720"/>
      <w:contextualSpacing/>
    </w:pPr>
  </w:style>
  <w:style w:type="table" w:styleId="TableGrid">
    <w:name w:val="Table Grid"/>
    <w:basedOn w:val="TableNormal"/>
    <w:uiPriority w:val="59"/>
    <w:rsid w:val="00F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2018-09-13T23:04:00Z</dcterms:created>
  <dcterms:modified xsi:type="dcterms:W3CDTF">2018-09-13T23:42:00Z</dcterms:modified>
</cp:coreProperties>
</file>